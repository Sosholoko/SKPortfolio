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Sasha Kharoubi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Developer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Netanya | 058-704-0899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sashakharoubi@gmail.com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GitHub: </w:t>
      </w:r>
      <w:sdt>
        <w:sdtPr>
          <w:tag w:val="goog_rdk_0"/>
        </w:sdtPr>
        <w:sdtContent>
          <w:del w:author="Maya Shapira" w:id="0" w:date="2021-04-20T16:15:24Z">
            <w:r w:rsidDel="00000000" w:rsidR="00000000" w:rsidRPr="00000000">
              <w:rPr>
                <w:sz w:val="20"/>
                <w:szCs w:val="20"/>
                <w:rtl w:val="0"/>
              </w:rPr>
              <w:delText xml:space="preserve">https://github.com/Sosholoko</w:delText>
            </w:r>
          </w:del>
        </w:sdtContent>
      </w:sdt>
      <w:sdt>
        <w:sdtPr>
          <w:tag w:val="goog_rdk_1"/>
        </w:sdtPr>
        <w:sdtContent>
          <w:ins w:author="Maya Shapira" w:id="0" w:date="2021-04-20T16:15:24Z">
            <w:r w:rsidDel="00000000" w:rsidR="00000000" w:rsidRPr="00000000">
              <w:fldChar w:fldCharType="begin"/>
            </w:r>
            <w:r w:rsidDel="00000000" w:rsidR="00000000" w:rsidRPr="00000000">
              <w:instrText xml:space="preserve">HYPERLINK "https://github.com/Sosholoko"</w:instrText>
            </w:r>
            <w:r w:rsidDel="00000000" w:rsidR="00000000" w:rsidRPr="00000000">
              <w:fldChar w:fldCharType="separate"/>
            </w:r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https://github.com/Sosholoko</w:t>
            </w:r>
            <w:r w:rsidDel="00000000" w:rsidR="00000000" w:rsidRPr="00000000">
              <w:fldChar w:fldCharType="end"/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0"/>
          <w:szCs w:val="20"/>
        </w:rPr>
      </w:pPr>
      <w:sdt>
        <w:sdtPr>
          <w:tag w:val="goog_rdk_2"/>
        </w:sdtPr>
        <w:sdtContent>
          <w:commentRangeStart w:id="0"/>
        </w:sdtContent>
      </w:sdt>
      <w:r w:rsidDel="00000000" w:rsidR="00000000" w:rsidRPr="00000000">
        <w:rPr>
          <w:sz w:val="20"/>
          <w:szCs w:val="20"/>
          <w:rtl w:val="0"/>
        </w:rPr>
        <w:t xml:space="preserve">Experienced in Python and JavaScript based programming and a background in </w:t>
      </w:r>
      <w:sdt>
        <w:sdtPr>
          <w:tag w:val="goog_rdk_3"/>
        </w:sdtPr>
        <w:sdtContent>
          <w:commentRangeStart w:id="1"/>
        </w:sdtContent>
      </w:sdt>
      <w:r w:rsidDel="00000000" w:rsidR="00000000" w:rsidRPr="00000000">
        <w:rPr>
          <w:sz w:val="20"/>
          <w:szCs w:val="20"/>
          <w:rtl w:val="0"/>
        </w:rPr>
        <w:t xml:space="preserve">Flask and Databases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0"/>
          <w:szCs w:val="20"/>
          <w:rtl w:val="0"/>
        </w:rPr>
        <w:t xml:space="preserve">. Possess strong skills in Front End development.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HTML, CSS, OOP, Python, JavaScript, Flask</w:t>
      </w:r>
    </w:p>
    <w:p w:rsidR="00000000" w:rsidDel="00000000" w:rsidP="00000000" w:rsidRDefault="00000000" w:rsidRPr="00000000" w14:paraId="0000000E">
      <w:pPr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Match Up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MatchMaker Helper Tool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Login and Sign Up system for matchmakers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Let users to add new candidates to their privates workspace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Powerful organizer for many files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Tool to compare all the registered profiles and to find closest match for the candidates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Messaging feature to connect matchmakers between each other and sharing candidates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TwiBot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</w:t>
      </w:r>
      <w:r w:rsidDel="00000000" w:rsidR="00000000" w:rsidRPr="00000000">
        <w:rPr>
          <w:sz w:val="20"/>
          <w:szCs w:val="20"/>
          <w:rtl w:val="0"/>
        </w:rPr>
        <w:t xml:space="preserve">Scraping</w:t>
      </w:r>
      <w:r w:rsidDel="00000000" w:rsidR="00000000" w:rsidRPr="00000000">
        <w:rPr>
          <w:sz w:val="20"/>
          <w:szCs w:val="20"/>
          <w:rtl w:val="0"/>
        </w:rPr>
        <w:t xml:space="preserve"> App Auto Like and Retweet for Twitter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Selenium package for Python, GUI with Tkinter. Everything is automated.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Fill in the form for username and 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which action to execute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Automatically opens web browser and </w:t>
      </w:r>
      <w:r w:rsidDel="00000000" w:rsidR="00000000" w:rsidRPr="00000000">
        <w:rPr>
          <w:sz w:val="20"/>
          <w:szCs w:val="20"/>
          <w:rtl w:val="0"/>
        </w:rPr>
        <w:t xml:space="preserve">starts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scraping</w:t>
      </w:r>
      <w:r w:rsidDel="00000000" w:rsidR="00000000" w:rsidRPr="00000000">
        <w:rPr>
          <w:sz w:val="20"/>
          <w:szCs w:val="20"/>
          <w:rtl w:val="0"/>
        </w:rPr>
        <w:t xml:space="preserve"> until process </w:t>
      </w:r>
      <w:r w:rsidDel="00000000" w:rsidR="00000000" w:rsidRPr="00000000">
        <w:rPr>
          <w:sz w:val="20"/>
          <w:szCs w:val="20"/>
          <w:rtl w:val="0"/>
        </w:rPr>
        <w:t xml:space="preserve">ends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Simple and secured password manager made with Python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SQL for password and users database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Tkinter for intuitive and flat based GUI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Register new account and choose a master password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Typing master password will open the table with the passwords and usernames. ption to delete elements.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passwords are encrypted and hashed for security </w:t>
      </w:r>
      <w:r w:rsidDel="00000000" w:rsidR="00000000" w:rsidRPr="00000000">
        <w:rPr>
          <w:sz w:val="20"/>
          <w:szCs w:val="20"/>
          <w:rtl w:val="0"/>
        </w:rPr>
        <w:t xml:space="preserve">purposes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widowControl w:val="0"/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Full Stack Web Development, Python and JavaScript program </w:t>
        <w:tab/>
      </w:r>
      <w:r w:rsidDel="00000000" w:rsidR="00000000" w:rsidRPr="00000000">
        <w:rPr>
          <w:sz w:val="20"/>
          <w:szCs w:val="20"/>
          <w:rtl w:val="0"/>
        </w:rPr>
        <w:t xml:space="preserve">Israel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Developers Institute, TLV Coding Bootcamp </w:t>
        <w:tab/>
        <w:t xml:space="preserve">        01/2021-06/2021</w:t>
      </w:r>
    </w:p>
    <w:p w:rsidR="00000000" w:rsidDel="00000000" w:rsidP="00000000" w:rsidRDefault="00000000" w:rsidRPr="00000000" w14:paraId="0000003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Polyvalent Sales Rep/Team leader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sdt>
        <w:sdtPr>
          <w:tag w:val="goog_rdk_4"/>
        </w:sdtPr>
        <w:sdtContent>
          <w:commentRangeStart w:id="2"/>
        </w:sdtContent>
      </w:sdt>
      <w:sdt>
        <w:sdtPr>
          <w:tag w:val="goog_rdk_5"/>
        </w:sdtPr>
        <w:sdtContent>
          <w:commentRangeStart w:id="3"/>
        </w:sdtContent>
      </w:sdt>
      <w:sdt>
        <w:sdtPr>
          <w:tag w:val="goog_rdk_6"/>
        </w:sdtPr>
        <w:sdtContent>
          <w:commentRangeStart w:id="4"/>
        </w:sdtContent>
      </w:sdt>
      <w:r w:rsidDel="00000000" w:rsidR="00000000" w:rsidRPr="00000000">
        <w:rPr>
          <w:sz w:val="20"/>
          <w:szCs w:val="20"/>
          <w:rtl w:val="0"/>
        </w:rPr>
        <w:t xml:space="preserve">Netanya, Israel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Fox Group</w:t>
        <w:tab/>
        <w:t xml:space="preserve">     11/2019 - 04/2020</w:t>
      </w:r>
    </w:p>
    <w:p w:rsidR="00000000" w:rsidDel="00000000" w:rsidP="00000000" w:rsidRDefault="00000000" w:rsidRPr="00000000" w14:paraId="0000003A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sdt>
        <w:sdtPr>
          <w:tag w:val="goog_rdk_7"/>
        </w:sdtPr>
        <w:sdtContent>
          <w:commentRangeStart w:id="5"/>
        </w:sdtContent>
      </w:sdt>
      <w:r w:rsidDel="00000000" w:rsidR="00000000" w:rsidRPr="00000000">
        <w:rPr>
          <w:sz w:val="20"/>
          <w:szCs w:val="20"/>
          <w:rtl w:val="0"/>
        </w:rPr>
        <w:t xml:space="preserve">Active salesman in different stores across the country. With the experience I gained I was sent over différents stores to challenge myself.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Became also team leader for new recruits. With the gained experience I had to motivate the new recruits to go over customers and improve their sales skills. 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Sales Rep</w:t>
      </w:r>
      <w:r w:rsidDel="00000000" w:rsidR="00000000" w:rsidRPr="00000000">
        <w:rPr>
          <w:sz w:val="20"/>
          <w:szCs w:val="20"/>
          <w:rtl w:val="0"/>
        </w:rPr>
        <w:tab/>
        <w:t xml:space="preserve">                                - Netanya, Israël </w:t>
      </w:r>
    </w:p>
    <w:p w:rsidR="00000000" w:rsidDel="00000000" w:rsidP="00000000" w:rsidRDefault="00000000" w:rsidRPr="00000000" w14:paraId="0000003F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Zara</w:t>
        <w:tab/>
        <w:t xml:space="preserve">                  04/2020 -05/2020</w:t>
      </w:r>
    </w:p>
    <w:p w:rsidR="00000000" w:rsidDel="00000000" w:rsidP="00000000" w:rsidRDefault="00000000" w:rsidRPr="00000000" w14:paraId="00000041">
      <w:pPr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line="240" w:lineRule="auto"/>
        <w:ind w:left="45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 Agent for customers sales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sz w:val="20"/>
          <w:szCs w:val="20"/>
          <w:rtl w:val="0"/>
        </w:rPr>
        <w:t xml:space="preserve">. My job was to help customers making a choice and advise them. </w:t>
      </w:r>
    </w:p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pos="10800"/>
        </w:tabs>
        <w:spacing w:line="240" w:lineRule="auto"/>
        <w:ind w:right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bottom w:color="000000" w:space="2" w:sz="8" w:val="single"/>
        </w:pBd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English</w:t>
      </w:r>
      <w:r w:rsidDel="00000000" w:rsidR="00000000" w:rsidRPr="00000000">
        <w:rPr>
          <w:sz w:val="20"/>
          <w:szCs w:val="20"/>
          <w:rtl w:val="0"/>
        </w:rPr>
        <w:t xml:space="preserve"> - Native speaker, </w:t>
      </w:r>
      <w:r w:rsidDel="00000000" w:rsidR="00000000" w:rsidRPr="00000000">
        <w:rPr>
          <w:b w:val="1"/>
          <w:sz w:val="20"/>
          <w:szCs w:val="20"/>
          <w:rtl w:val="0"/>
        </w:rPr>
        <w:t xml:space="preserve">French </w:t>
      </w:r>
      <w:r w:rsidDel="00000000" w:rsidR="00000000" w:rsidRPr="00000000">
        <w:rPr>
          <w:sz w:val="20"/>
          <w:szCs w:val="20"/>
          <w:rtl w:val="0"/>
        </w:rPr>
        <w:t xml:space="preserve">- Native speaker, </w:t>
      </w:r>
      <w:r w:rsidDel="00000000" w:rsidR="00000000" w:rsidRPr="00000000">
        <w:rPr>
          <w:b w:val="1"/>
          <w:sz w:val="20"/>
          <w:szCs w:val="20"/>
          <w:rtl w:val="0"/>
        </w:rPr>
        <w:t xml:space="preserve">Hebrew</w:t>
      </w:r>
      <w:r w:rsidDel="00000000" w:rsidR="00000000" w:rsidRPr="00000000">
        <w:rPr>
          <w:sz w:val="20"/>
          <w:szCs w:val="20"/>
          <w:rtl w:val="0"/>
        </w:rPr>
        <w:t xml:space="preserve"> - Fluent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                                                            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ya Shapira" w:id="0" w:date="2021-04-20T16:24:29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 you improve your summary. Tips here: https://zety.com/blog/resume-summary</w:t>
      </w:r>
    </w:p>
  </w:comment>
  <w:comment w:author="Maya Shapira" w:id="1" w:date="2021-04-20T16:20:24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is what you already have experience in. Replace.</w:t>
      </w:r>
    </w:p>
  </w:comment>
  <w:comment w:author="Maya Shapira" w:id="2" w:date="2021-04-20T16:17:17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should be on the right, keep formatting consistent</w:t>
      </w:r>
    </w:p>
  </w:comment>
  <w:comment w:author="Sasha Kharoubi" w:id="3" w:date="2021-04-27T09:18:03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Sasha Kharoubi" w:id="4" w:date="2021-04-27T09:19:0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Maya Shapira" w:id="5" w:date="2021-04-20T16:24:10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improve your bullet points. Tips here: https://www.careereducation.columbia.edu/resources/resumes-impact-creating-strong-bullet-points#:~:text=Use%20an%20easy%2Dto%2Dread,statements%20with%20strong%20action%20verbs.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A" w15:done="0"/>
  <w15:commentEx w15:paraId="0000004B" w15:done="0"/>
  <w15:commentEx w15:paraId="0000004C" w15:done="0"/>
  <w15:commentEx w15:paraId="0000004D" w15:paraIdParent="0000004C" w15:done="0"/>
  <w15:commentEx w15:paraId="0000004E" w15:paraIdParent="0000004C" w15:done="0"/>
  <w15:commentEx w15:paraId="0000004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yperlink" Target="mailto:sashakharoubi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URhIi/tm/SBtlVDCo6viXDjCuA==">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